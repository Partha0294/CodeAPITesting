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F8ED" w14:textId="3CA69348" w:rsidR="00CD6476" w:rsidRDefault="0016456E" w:rsidP="0016456E">
      <w:pPr>
        <w:jc w:val="center"/>
        <w:rPr>
          <w:ins w:id="0" w:author="Parthasarathy J" w:date="2024-01-11T12:18:00Z"/>
          <w:sz w:val="40"/>
          <w:szCs w:val="40"/>
        </w:rPr>
      </w:pPr>
      <w:ins w:id="1" w:author="Parthasarathy J" w:date="2024-01-11T12:14:00Z">
        <w:r w:rsidRPr="0016456E">
          <w:rPr>
            <w:sz w:val="40"/>
            <w:szCs w:val="40"/>
            <w:rPrChange w:id="2" w:author="Parthasarathy J" w:date="2024-01-11T12:14:00Z">
              <w:rPr/>
            </w:rPrChange>
          </w:rPr>
          <w:t>Test Plan</w:t>
        </w:r>
      </w:ins>
      <w:ins w:id="3" w:author="Parthasarathy J" w:date="2024-01-11T12:16:00Z">
        <w:r>
          <w:rPr>
            <w:sz w:val="40"/>
            <w:szCs w:val="40"/>
          </w:rPr>
          <w:t xml:space="preserve"> for API Testing</w:t>
        </w:r>
      </w:ins>
    </w:p>
    <w:p w14:paraId="1C495845" w14:textId="48647956" w:rsidR="0016456E" w:rsidRDefault="0016456E" w:rsidP="0016456E">
      <w:pPr>
        <w:jc w:val="center"/>
        <w:rPr>
          <w:ins w:id="4" w:author="Parthasarathy J" w:date="2024-01-11T12:20:00Z"/>
          <w:sz w:val="40"/>
          <w:szCs w:val="40"/>
        </w:rPr>
      </w:pPr>
      <w:ins w:id="5" w:author="Parthasarathy J" w:date="2024-01-11T12:18:00Z">
        <w:r>
          <w:rPr>
            <w:sz w:val="40"/>
            <w:szCs w:val="40"/>
          </w:rPr>
          <w:t>Autom</w:t>
        </w:r>
      </w:ins>
      <w:ins w:id="6" w:author="Parthasarathy J" w:date="2024-01-11T12:19:00Z">
        <w:r>
          <w:rPr>
            <w:sz w:val="40"/>
            <w:szCs w:val="40"/>
          </w:rPr>
          <w:t>ation with Maven Project and Rest Assured</w:t>
        </w:r>
      </w:ins>
    </w:p>
    <w:p w14:paraId="19C29AC4" w14:textId="77777777" w:rsidR="0016456E" w:rsidRDefault="0016456E" w:rsidP="0016456E">
      <w:pPr>
        <w:jc w:val="center"/>
        <w:rPr>
          <w:ins w:id="7" w:author="Parthasarathy J" w:date="2024-01-11T12:14:00Z"/>
          <w:sz w:val="40"/>
          <w:szCs w:val="40"/>
        </w:rPr>
      </w:pPr>
    </w:p>
    <w:p w14:paraId="2AC6E3D4" w14:textId="77777777" w:rsidR="0016456E" w:rsidRDefault="0016456E" w:rsidP="0016456E">
      <w:pPr>
        <w:jc w:val="center"/>
        <w:rPr>
          <w:ins w:id="8" w:author="Parthasarathy J" w:date="2024-01-11T12:14:00Z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6456E" w14:paraId="7C8CC753" w14:textId="77777777" w:rsidTr="0016456E">
        <w:trPr>
          <w:ins w:id="9" w:author="Parthasarathy J" w:date="2024-01-11T12:16:00Z"/>
        </w:trPr>
        <w:tc>
          <w:tcPr>
            <w:tcW w:w="1558" w:type="dxa"/>
          </w:tcPr>
          <w:p w14:paraId="763CA269" w14:textId="1B9016BB" w:rsidR="0016456E" w:rsidRDefault="0016456E">
            <w:pPr>
              <w:jc w:val="center"/>
              <w:rPr>
                <w:ins w:id="10" w:author="Parthasarathy J" w:date="2024-01-11T12:16:00Z"/>
              </w:rPr>
              <w:pPrChange w:id="11" w:author="Parthasarathy J" w:date="2024-01-11T12:16:00Z">
                <w:pPr/>
              </w:pPrChange>
            </w:pPr>
            <w:ins w:id="12" w:author="Parthasarathy J" w:date="2024-01-11T12:16:00Z">
              <w:r>
                <w:t>Version</w:t>
              </w:r>
            </w:ins>
          </w:p>
        </w:tc>
        <w:tc>
          <w:tcPr>
            <w:tcW w:w="1558" w:type="dxa"/>
          </w:tcPr>
          <w:p w14:paraId="0F2F95E7" w14:textId="222063C3" w:rsidR="0016456E" w:rsidRDefault="0016456E">
            <w:pPr>
              <w:jc w:val="center"/>
              <w:rPr>
                <w:ins w:id="13" w:author="Parthasarathy J" w:date="2024-01-11T12:16:00Z"/>
              </w:rPr>
              <w:pPrChange w:id="14" w:author="Parthasarathy J" w:date="2024-01-11T12:16:00Z">
                <w:pPr/>
              </w:pPrChange>
            </w:pPr>
            <w:ins w:id="15" w:author="Parthasarathy J" w:date="2024-01-11T12:16:00Z">
              <w:r>
                <w:t>Author</w:t>
              </w:r>
            </w:ins>
          </w:p>
        </w:tc>
        <w:tc>
          <w:tcPr>
            <w:tcW w:w="1558" w:type="dxa"/>
          </w:tcPr>
          <w:p w14:paraId="2F9666DB" w14:textId="2E11F0BE" w:rsidR="0016456E" w:rsidRDefault="0016456E">
            <w:pPr>
              <w:jc w:val="center"/>
              <w:rPr>
                <w:ins w:id="16" w:author="Parthasarathy J" w:date="2024-01-11T12:16:00Z"/>
              </w:rPr>
              <w:pPrChange w:id="17" w:author="Parthasarathy J" w:date="2024-01-11T12:16:00Z">
                <w:pPr/>
              </w:pPrChange>
            </w:pPr>
            <w:ins w:id="18" w:author="Parthasarathy J" w:date="2024-01-11T12:16:00Z">
              <w:r>
                <w:t>Reviewed By</w:t>
              </w:r>
            </w:ins>
          </w:p>
        </w:tc>
        <w:tc>
          <w:tcPr>
            <w:tcW w:w="1558" w:type="dxa"/>
          </w:tcPr>
          <w:p w14:paraId="37F4B248" w14:textId="7CA02F91" w:rsidR="0016456E" w:rsidRDefault="0016456E">
            <w:pPr>
              <w:jc w:val="center"/>
              <w:rPr>
                <w:ins w:id="19" w:author="Parthasarathy J" w:date="2024-01-11T12:16:00Z"/>
              </w:rPr>
              <w:pPrChange w:id="20" w:author="Parthasarathy J" w:date="2024-01-11T12:16:00Z">
                <w:pPr/>
              </w:pPrChange>
            </w:pPr>
            <w:ins w:id="21" w:author="Parthasarathy J" w:date="2024-01-11T12:16:00Z">
              <w:r>
                <w:t>Approved By</w:t>
              </w:r>
            </w:ins>
          </w:p>
        </w:tc>
        <w:tc>
          <w:tcPr>
            <w:tcW w:w="1559" w:type="dxa"/>
          </w:tcPr>
          <w:p w14:paraId="41683C03" w14:textId="66952EDC" w:rsidR="0016456E" w:rsidRDefault="0016456E">
            <w:pPr>
              <w:jc w:val="center"/>
              <w:rPr>
                <w:ins w:id="22" w:author="Parthasarathy J" w:date="2024-01-11T12:16:00Z"/>
              </w:rPr>
              <w:pPrChange w:id="23" w:author="Parthasarathy J" w:date="2024-01-11T12:16:00Z">
                <w:pPr/>
              </w:pPrChange>
            </w:pPr>
            <w:ins w:id="24" w:author="Parthasarathy J" w:date="2024-01-11T12:18:00Z">
              <w:r>
                <w:t>Comments</w:t>
              </w:r>
            </w:ins>
          </w:p>
        </w:tc>
        <w:tc>
          <w:tcPr>
            <w:tcW w:w="1559" w:type="dxa"/>
          </w:tcPr>
          <w:p w14:paraId="56D32058" w14:textId="746966ED" w:rsidR="0016456E" w:rsidRDefault="0016456E">
            <w:pPr>
              <w:jc w:val="center"/>
              <w:rPr>
                <w:ins w:id="25" w:author="Parthasarathy J" w:date="2024-01-11T12:16:00Z"/>
              </w:rPr>
              <w:pPrChange w:id="26" w:author="Parthasarathy J" w:date="2024-01-11T12:18:00Z">
                <w:pPr/>
              </w:pPrChange>
            </w:pPr>
            <w:ins w:id="27" w:author="Parthasarathy J" w:date="2024-01-11T12:18:00Z">
              <w:r>
                <w:t>Date</w:t>
              </w:r>
            </w:ins>
          </w:p>
        </w:tc>
      </w:tr>
      <w:tr w:rsidR="0016456E" w14:paraId="1519C07F" w14:textId="77777777" w:rsidTr="0016456E">
        <w:trPr>
          <w:ins w:id="28" w:author="Parthasarathy J" w:date="2024-01-11T12:16:00Z"/>
        </w:trPr>
        <w:tc>
          <w:tcPr>
            <w:tcW w:w="1558" w:type="dxa"/>
          </w:tcPr>
          <w:p w14:paraId="3FC7C8EB" w14:textId="7AA70F86" w:rsidR="0016456E" w:rsidRDefault="0016456E">
            <w:pPr>
              <w:jc w:val="center"/>
              <w:rPr>
                <w:ins w:id="29" w:author="Parthasarathy J" w:date="2024-01-11T12:16:00Z"/>
              </w:rPr>
              <w:pPrChange w:id="30" w:author="Parthasarathy J" w:date="2024-01-11T12:19:00Z">
                <w:pPr/>
              </w:pPrChange>
            </w:pPr>
            <w:ins w:id="31" w:author="Parthasarathy J" w:date="2024-01-11T12:19:00Z">
              <w:r>
                <w:t>1</w:t>
              </w:r>
            </w:ins>
          </w:p>
        </w:tc>
        <w:tc>
          <w:tcPr>
            <w:tcW w:w="1558" w:type="dxa"/>
          </w:tcPr>
          <w:p w14:paraId="6E73AC52" w14:textId="1A2D1589" w:rsidR="0016456E" w:rsidRDefault="0016456E">
            <w:pPr>
              <w:jc w:val="center"/>
              <w:rPr>
                <w:ins w:id="32" w:author="Parthasarathy J" w:date="2024-01-11T12:16:00Z"/>
              </w:rPr>
              <w:pPrChange w:id="33" w:author="Parthasarathy J" w:date="2024-01-11T12:19:00Z">
                <w:pPr/>
              </w:pPrChange>
            </w:pPr>
            <w:ins w:id="34" w:author="Parthasarathy J" w:date="2024-01-11T12:19:00Z">
              <w:r>
                <w:t>Parthasarathy</w:t>
              </w:r>
            </w:ins>
          </w:p>
        </w:tc>
        <w:tc>
          <w:tcPr>
            <w:tcW w:w="1558" w:type="dxa"/>
          </w:tcPr>
          <w:p w14:paraId="66A6B488" w14:textId="476226B3" w:rsidR="0016456E" w:rsidRDefault="0016456E">
            <w:pPr>
              <w:jc w:val="center"/>
              <w:rPr>
                <w:ins w:id="35" w:author="Parthasarathy J" w:date="2024-01-11T12:16:00Z"/>
              </w:rPr>
              <w:pPrChange w:id="36" w:author="Parthasarathy J" w:date="2024-01-11T17:00:00Z">
                <w:pPr/>
              </w:pPrChange>
            </w:pPr>
          </w:p>
        </w:tc>
        <w:tc>
          <w:tcPr>
            <w:tcW w:w="1558" w:type="dxa"/>
          </w:tcPr>
          <w:p w14:paraId="2468B13B" w14:textId="77777777" w:rsidR="0016456E" w:rsidRDefault="0016456E" w:rsidP="0016456E">
            <w:pPr>
              <w:rPr>
                <w:ins w:id="37" w:author="Parthasarathy J" w:date="2024-01-11T12:16:00Z"/>
              </w:rPr>
            </w:pPr>
          </w:p>
        </w:tc>
        <w:tc>
          <w:tcPr>
            <w:tcW w:w="1559" w:type="dxa"/>
          </w:tcPr>
          <w:p w14:paraId="5F63E685" w14:textId="77777777" w:rsidR="0016456E" w:rsidRDefault="0016456E" w:rsidP="0016456E">
            <w:pPr>
              <w:rPr>
                <w:ins w:id="38" w:author="Parthasarathy J" w:date="2024-01-11T12:16:00Z"/>
              </w:rPr>
            </w:pPr>
          </w:p>
        </w:tc>
        <w:tc>
          <w:tcPr>
            <w:tcW w:w="1559" w:type="dxa"/>
          </w:tcPr>
          <w:p w14:paraId="168F5E1A" w14:textId="534F298D" w:rsidR="0016456E" w:rsidRDefault="0016456E">
            <w:pPr>
              <w:jc w:val="center"/>
              <w:rPr>
                <w:ins w:id="39" w:author="Parthasarathy J" w:date="2024-01-11T12:16:00Z"/>
              </w:rPr>
              <w:pPrChange w:id="40" w:author="Parthasarathy J" w:date="2024-01-11T12:20:00Z">
                <w:pPr/>
              </w:pPrChange>
            </w:pPr>
            <w:ins w:id="41" w:author="Parthasarathy J" w:date="2024-01-11T12:19:00Z">
              <w:r>
                <w:t>11/01/2024</w:t>
              </w:r>
            </w:ins>
          </w:p>
        </w:tc>
      </w:tr>
    </w:tbl>
    <w:p w14:paraId="65598BAC" w14:textId="77777777" w:rsidR="0016456E" w:rsidRDefault="0016456E" w:rsidP="0016456E">
      <w:pPr>
        <w:rPr>
          <w:ins w:id="42" w:author="Parthasarathy J" w:date="2024-01-11T13:00:00Z"/>
        </w:rPr>
      </w:pPr>
    </w:p>
    <w:p w14:paraId="0EDB9F9B" w14:textId="77777777" w:rsidR="00F80F8D" w:rsidRDefault="00F80F8D" w:rsidP="0016456E">
      <w:pPr>
        <w:rPr>
          <w:ins w:id="43" w:author="Parthasarathy J" w:date="2024-01-11T13:00:00Z"/>
        </w:rPr>
      </w:pPr>
    </w:p>
    <w:p w14:paraId="4B6681F9" w14:textId="77777777" w:rsidR="00F80F8D" w:rsidRDefault="00F80F8D" w:rsidP="0016456E">
      <w:pPr>
        <w:rPr>
          <w:ins w:id="44" w:author="Parthasarathy J" w:date="2024-01-11T13:00:00Z"/>
        </w:rPr>
      </w:pPr>
    </w:p>
    <w:p w14:paraId="1B8925C9" w14:textId="77777777" w:rsidR="00F80F8D" w:rsidRDefault="00F80F8D" w:rsidP="0016456E">
      <w:pPr>
        <w:rPr>
          <w:ins w:id="45" w:author="Parthasarathy J" w:date="2024-01-11T13:00:00Z"/>
        </w:rPr>
      </w:pPr>
    </w:p>
    <w:p w14:paraId="6001787B" w14:textId="77777777" w:rsidR="00F80F8D" w:rsidRDefault="00F80F8D" w:rsidP="0016456E">
      <w:pPr>
        <w:rPr>
          <w:ins w:id="46" w:author="Parthasarathy J" w:date="2024-01-11T13:00:00Z"/>
        </w:rPr>
      </w:pPr>
    </w:p>
    <w:p w14:paraId="15DC8D92" w14:textId="77777777" w:rsidR="00F80F8D" w:rsidRDefault="00F80F8D" w:rsidP="0016456E">
      <w:pPr>
        <w:rPr>
          <w:ins w:id="47" w:author="Parthasarathy J" w:date="2024-01-11T13:00:00Z"/>
        </w:rPr>
      </w:pPr>
    </w:p>
    <w:p w14:paraId="7029DBB7" w14:textId="77777777" w:rsidR="00F80F8D" w:rsidRDefault="00F80F8D" w:rsidP="0016456E">
      <w:pPr>
        <w:rPr>
          <w:ins w:id="48" w:author="Parthasarathy J" w:date="2024-01-11T13:00:00Z"/>
        </w:rPr>
      </w:pPr>
    </w:p>
    <w:p w14:paraId="26C39F1B" w14:textId="77777777" w:rsidR="00F80F8D" w:rsidRDefault="00F80F8D" w:rsidP="0016456E">
      <w:pPr>
        <w:rPr>
          <w:ins w:id="49" w:author="Parthasarathy J" w:date="2024-01-11T13:00:00Z"/>
        </w:rPr>
      </w:pPr>
    </w:p>
    <w:p w14:paraId="20F9BFB0" w14:textId="77777777" w:rsidR="00F80F8D" w:rsidRDefault="00F80F8D" w:rsidP="0016456E">
      <w:pPr>
        <w:rPr>
          <w:ins w:id="50" w:author="Parthasarathy J" w:date="2024-01-11T13:00:00Z"/>
        </w:rPr>
      </w:pPr>
    </w:p>
    <w:p w14:paraId="3504B2F3" w14:textId="77777777" w:rsidR="00F80F8D" w:rsidRDefault="00F80F8D" w:rsidP="0016456E">
      <w:pPr>
        <w:rPr>
          <w:ins w:id="51" w:author="Parthasarathy J" w:date="2024-01-11T13:00:00Z"/>
        </w:rPr>
      </w:pPr>
    </w:p>
    <w:p w14:paraId="7ED7D013" w14:textId="77777777" w:rsidR="00F80F8D" w:rsidRDefault="00F80F8D" w:rsidP="0016456E">
      <w:pPr>
        <w:rPr>
          <w:ins w:id="52" w:author="Parthasarathy J" w:date="2024-01-11T13:00:00Z"/>
        </w:rPr>
      </w:pPr>
    </w:p>
    <w:p w14:paraId="59251344" w14:textId="77777777" w:rsidR="00F80F8D" w:rsidRDefault="00F80F8D" w:rsidP="0016456E">
      <w:pPr>
        <w:rPr>
          <w:ins w:id="53" w:author="Parthasarathy J" w:date="2024-01-11T13:00:00Z"/>
        </w:rPr>
      </w:pPr>
    </w:p>
    <w:p w14:paraId="6B288698" w14:textId="77777777" w:rsidR="00F80F8D" w:rsidRDefault="00F80F8D" w:rsidP="0016456E">
      <w:pPr>
        <w:rPr>
          <w:ins w:id="54" w:author="Parthasarathy J" w:date="2024-01-11T13:00:00Z"/>
        </w:rPr>
      </w:pPr>
    </w:p>
    <w:p w14:paraId="669E58EF" w14:textId="77777777" w:rsidR="00F80F8D" w:rsidRDefault="00F80F8D" w:rsidP="0016456E">
      <w:pPr>
        <w:rPr>
          <w:ins w:id="55" w:author="Parthasarathy J" w:date="2024-01-11T13:00:00Z"/>
        </w:rPr>
      </w:pPr>
    </w:p>
    <w:p w14:paraId="63CEA593" w14:textId="77777777" w:rsidR="00F80F8D" w:rsidRDefault="00F80F8D" w:rsidP="0016456E">
      <w:pPr>
        <w:rPr>
          <w:ins w:id="56" w:author="Parthasarathy J" w:date="2024-01-11T13:00:00Z"/>
        </w:rPr>
      </w:pPr>
    </w:p>
    <w:p w14:paraId="6E8AD3EF" w14:textId="77777777" w:rsidR="00F80F8D" w:rsidRDefault="00F80F8D" w:rsidP="0016456E">
      <w:pPr>
        <w:rPr>
          <w:ins w:id="57" w:author="Parthasarathy J" w:date="2024-01-11T13:00:00Z"/>
        </w:rPr>
      </w:pPr>
    </w:p>
    <w:p w14:paraId="26C94803" w14:textId="77777777" w:rsidR="00F80F8D" w:rsidRDefault="00F80F8D" w:rsidP="0016456E">
      <w:pPr>
        <w:rPr>
          <w:ins w:id="58" w:author="Parthasarathy J" w:date="2024-01-11T13:00:00Z"/>
        </w:rPr>
      </w:pPr>
    </w:p>
    <w:p w14:paraId="0A1CD98E" w14:textId="77777777" w:rsidR="00F80F8D" w:rsidRDefault="00F80F8D" w:rsidP="0016456E">
      <w:pPr>
        <w:rPr>
          <w:ins w:id="59" w:author="Parthasarathy J" w:date="2024-01-11T13:00:00Z"/>
        </w:rPr>
      </w:pPr>
    </w:p>
    <w:p w14:paraId="60718F53" w14:textId="77777777" w:rsidR="00F80F8D" w:rsidRDefault="00F80F8D" w:rsidP="0016456E">
      <w:pPr>
        <w:rPr>
          <w:ins w:id="60" w:author="Parthasarathy J" w:date="2024-01-11T13:00:00Z"/>
        </w:rPr>
      </w:pPr>
    </w:p>
    <w:p w14:paraId="50D6FF88" w14:textId="77777777" w:rsidR="00F80F8D" w:rsidRDefault="00F80F8D" w:rsidP="0016456E">
      <w:pPr>
        <w:rPr>
          <w:ins w:id="61" w:author="Parthasarathy J" w:date="2024-01-11T13:00:00Z"/>
        </w:rPr>
      </w:pPr>
    </w:p>
    <w:p w14:paraId="3BDFA084" w14:textId="77777777" w:rsidR="00F80F8D" w:rsidRDefault="00F80F8D" w:rsidP="0016456E">
      <w:pPr>
        <w:rPr>
          <w:ins w:id="62" w:author="Parthasarathy J" w:date="2024-01-11T13:00:00Z"/>
        </w:rPr>
      </w:pPr>
    </w:p>
    <w:p w14:paraId="20A1E315" w14:textId="751D34ED" w:rsidR="00F80F8D" w:rsidRDefault="00F80F8D" w:rsidP="0016456E">
      <w:pPr>
        <w:rPr>
          <w:ins w:id="63" w:author="Parthasarathy J" w:date="2024-01-11T13:00:00Z"/>
          <w:sz w:val="32"/>
          <w:szCs w:val="32"/>
        </w:rPr>
      </w:pPr>
      <w:ins w:id="64" w:author="Parthasarathy J" w:date="2024-01-11T13:00:00Z">
        <w:r w:rsidRPr="00704A8B">
          <w:rPr>
            <w:b/>
            <w:bCs/>
            <w:sz w:val="32"/>
            <w:szCs w:val="32"/>
            <w:rPrChange w:id="65" w:author="Parthasarathy J" w:date="2024-01-11T17:08:00Z">
              <w:rPr/>
            </w:rPrChange>
          </w:rPr>
          <w:lastRenderedPageBreak/>
          <w:t>Objective</w:t>
        </w:r>
        <w:r w:rsidR="00A01AFF">
          <w:rPr>
            <w:sz w:val="32"/>
            <w:szCs w:val="32"/>
          </w:rPr>
          <w:t xml:space="preserve">: </w:t>
        </w:r>
      </w:ins>
    </w:p>
    <w:p w14:paraId="39CBD80D" w14:textId="64431613" w:rsidR="00A01AFF" w:rsidRDefault="00A01AFF" w:rsidP="0016456E">
      <w:pPr>
        <w:rPr>
          <w:ins w:id="66" w:author="Parthasarathy J" w:date="2024-01-11T17:00:00Z"/>
          <w:sz w:val="32"/>
          <w:szCs w:val="32"/>
        </w:rPr>
      </w:pPr>
      <w:ins w:id="67" w:author="Parthasarathy J" w:date="2024-01-11T13:00:00Z">
        <w:r>
          <w:rPr>
            <w:sz w:val="32"/>
            <w:szCs w:val="32"/>
          </w:rPr>
          <w:t xml:space="preserve">                  To </w:t>
        </w:r>
      </w:ins>
      <w:ins w:id="68" w:author="Parthasarathy J" w:date="2024-01-11T13:01:00Z">
        <w:r>
          <w:rPr>
            <w:sz w:val="32"/>
            <w:szCs w:val="32"/>
          </w:rPr>
          <w:t xml:space="preserve">Automate </w:t>
        </w:r>
      </w:ins>
      <w:ins w:id="69" w:author="Parthasarathy J" w:date="2024-01-11T13:08:00Z">
        <w:r w:rsidR="008258CF">
          <w:rPr>
            <w:sz w:val="32"/>
            <w:szCs w:val="32"/>
          </w:rPr>
          <w:t xml:space="preserve">the </w:t>
        </w:r>
      </w:ins>
      <w:ins w:id="70" w:author="Parthasarathy J" w:date="2024-01-11T13:19:00Z">
        <w:r w:rsidR="00AF3D1B">
          <w:rPr>
            <w:sz w:val="32"/>
            <w:szCs w:val="32"/>
          </w:rPr>
          <w:t xml:space="preserve">REST assured </w:t>
        </w:r>
        <w:r w:rsidR="008B1CE8">
          <w:rPr>
            <w:sz w:val="32"/>
            <w:szCs w:val="32"/>
          </w:rPr>
          <w:t>API using JAVA</w:t>
        </w:r>
      </w:ins>
      <w:ins w:id="71" w:author="Parthasarathy J" w:date="2024-01-11T17:01:00Z">
        <w:r w:rsidR="00014E72">
          <w:rPr>
            <w:sz w:val="32"/>
            <w:szCs w:val="32"/>
          </w:rPr>
          <w:t>/Maven</w:t>
        </w:r>
      </w:ins>
      <w:ins w:id="72" w:author="Parthasarathy J" w:date="2024-01-11T13:19:00Z">
        <w:r w:rsidR="008B1CE8">
          <w:rPr>
            <w:sz w:val="32"/>
            <w:szCs w:val="32"/>
          </w:rPr>
          <w:t xml:space="preserve"> </w:t>
        </w:r>
      </w:ins>
      <w:ins w:id="73" w:author="Parthasarathy J" w:date="2024-01-11T13:20:00Z">
        <w:r w:rsidR="008B1CE8">
          <w:rPr>
            <w:sz w:val="32"/>
            <w:szCs w:val="32"/>
          </w:rPr>
          <w:t>with TestNG framework.</w:t>
        </w:r>
      </w:ins>
    </w:p>
    <w:p w14:paraId="12B7DCAB" w14:textId="77777777" w:rsidR="00313973" w:rsidRDefault="00313973" w:rsidP="0016456E">
      <w:pPr>
        <w:rPr>
          <w:ins w:id="74" w:author="Parthasarathy J" w:date="2024-01-11T17:00:00Z"/>
          <w:sz w:val="32"/>
          <w:szCs w:val="32"/>
        </w:rPr>
      </w:pPr>
    </w:p>
    <w:p w14:paraId="35ED2263" w14:textId="0645A79C" w:rsidR="00313973" w:rsidRDefault="00313973" w:rsidP="0016456E">
      <w:pPr>
        <w:rPr>
          <w:ins w:id="75" w:author="Parthasarathy J" w:date="2024-01-11T17:01:00Z"/>
          <w:sz w:val="32"/>
          <w:szCs w:val="32"/>
        </w:rPr>
      </w:pPr>
      <w:ins w:id="76" w:author="Parthasarathy J" w:date="2024-01-11T17:00:00Z">
        <w:r w:rsidRPr="00704A8B">
          <w:rPr>
            <w:b/>
            <w:bCs/>
            <w:sz w:val="32"/>
            <w:szCs w:val="32"/>
            <w:rPrChange w:id="77" w:author="Parthasarathy J" w:date="2024-01-11T17:08:00Z">
              <w:rPr>
                <w:sz w:val="32"/>
                <w:szCs w:val="32"/>
              </w:rPr>
            </w:rPrChange>
          </w:rPr>
          <w:t>Scope</w:t>
        </w:r>
        <w:r>
          <w:rPr>
            <w:sz w:val="32"/>
            <w:szCs w:val="32"/>
          </w:rPr>
          <w:t>:</w:t>
        </w:r>
      </w:ins>
    </w:p>
    <w:p w14:paraId="03EF4167" w14:textId="61CA5280" w:rsidR="009F1611" w:rsidRDefault="00014E72" w:rsidP="0016456E">
      <w:pPr>
        <w:rPr>
          <w:ins w:id="78" w:author="Parthasarathy J" w:date="2024-01-11T17:04:00Z"/>
          <w:sz w:val="32"/>
          <w:szCs w:val="32"/>
        </w:rPr>
      </w:pPr>
      <w:ins w:id="79" w:author="Parthasarathy J" w:date="2024-01-11T17:01:00Z">
        <w:r>
          <w:rPr>
            <w:sz w:val="32"/>
            <w:szCs w:val="32"/>
          </w:rPr>
          <w:t xml:space="preserve">            </w:t>
        </w:r>
      </w:ins>
      <w:ins w:id="80" w:author="Parthasarathy J" w:date="2024-01-11T17:02:00Z">
        <w:r w:rsidR="00F822BA">
          <w:rPr>
            <w:sz w:val="32"/>
            <w:szCs w:val="32"/>
          </w:rPr>
          <w:t xml:space="preserve">To </w:t>
        </w:r>
        <w:r w:rsidR="00AE138A">
          <w:rPr>
            <w:sz w:val="32"/>
            <w:szCs w:val="32"/>
          </w:rPr>
          <w:t>Test the REST API,</w:t>
        </w:r>
        <w:r w:rsidR="00F822BA">
          <w:rPr>
            <w:sz w:val="32"/>
            <w:szCs w:val="32"/>
          </w:rPr>
          <w:t xml:space="preserve"> which related to the functionalities based on request using P</w:t>
        </w:r>
      </w:ins>
      <w:ins w:id="81" w:author="Parthasarathy J" w:date="2024-01-11T17:03:00Z">
        <w:r w:rsidR="00F822BA">
          <w:rPr>
            <w:sz w:val="32"/>
            <w:szCs w:val="32"/>
          </w:rPr>
          <w:t>OSTMAN</w:t>
        </w:r>
        <w:r w:rsidR="00D60678">
          <w:rPr>
            <w:sz w:val="32"/>
            <w:szCs w:val="32"/>
          </w:rPr>
          <w:t xml:space="preserve"> and compare the test result with automation script </w:t>
        </w:r>
        <w:r w:rsidR="009F1611">
          <w:rPr>
            <w:sz w:val="32"/>
            <w:szCs w:val="32"/>
          </w:rPr>
          <w:t>with different inp</w:t>
        </w:r>
      </w:ins>
      <w:ins w:id="82" w:author="Parthasarathy J" w:date="2024-01-11T17:04:00Z">
        <w:r w:rsidR="009F1611">
          <w:rPr>
            <w:sz w:val="32"/>
            <w:szCs w:val="32"/>
          </w:rPr>
          <w:t>uts.</w:t>
        </w:r>
      </w:ins>
    </w:p>
    <w:p w14:paraId="192045A4" w14:textId="77777777" w:rsidR="000E364D" w:rsidRDefault="000E364D" w:rsidP="0016456E">
      <w:pPr>
        <w:rPr>
          <w:ins w:id="83" w:author="Parthasarathy J" w:date="2024-01-11T17:04:00Z"/>
          <w:sz w:val="32"/>
          <w:szCs w:val="32"/>
        </w:rPr>
      </w:pPr>
    </w:p>
    <w:p w14:paraId="303DAF2E" w14:textId="37CA5970" w:rsidR="000E364D" w:rsidRDefault="000E364D" w:rsidP="0016456E">
      <w:pPr>
        <w:rPr>
          <w:ins w:id="84" w:author="Parthasarathy J" w:date="2024-01-11T17:04:00Z"/>
          <w:sz w:val="32"/>
          <w:szCs w:val="32"/>
        </w:rPr>
      </w:pPr>
      <w:ins w:id="85" w:author="Parthasarathy J" w:date="2024-01-11T17:04:00Z">
        <w:r w:rsidRPr="00704A8B">
          <w:rPr>
            <w:b/>
            <w:bCs/>
            <w:sz w:val="32"/>
            <w:szCs w:val="32"/>
            <w:rPrChange w:id="86" w:author="Parthasarathy J" w:date="2024-01-11T17:08:00Z">
              <w:rPr>
                <w:sz w:val="32"/>
                <w:szCs w:val="32"/>
              </w:rPr>
            </w:rPrChange>
          </w:rPr>
          <w:t>Test Resources</w:t>
        </w:r>
        <w:r>
          <w:rPr>
            <w:sz w:val="32"/>
            <w:szCs w:val="32"/>
          </w:rPr>
          <w:t>:</w:t>
        </w:r>
      </w:ins>
    </w:p>
    <w:p w14:paraId="455D33EE" w14:textId="72D00574" w:rsidR="000E364D" w:rsidRDefault="00A3438A" w:rsidP="000E364D">
      <w:pPr>
        <w:pStyle w:val="ListParagraph"/>
        <w:numPr>
          <w:ilvl w:val="0"/>
          <w:numId w:val="1"/>
        </w:numPr>
        <w:rPr>
          <w:ins w:id="87" w:author="Parthasarathy J" w:date="2024-01-11T17:06:00Z"/>
          <w:sz w:val="32"/>
          <w:szCs w:val="32"/>
        </w:rPr>
      </w:pPr>
      <w:ins w:id="88" w:author="Parthasarathy J" w:date="2024-01-11T17:05:00Z">
        <w:r>
          <w:rPr>
            <w:sz w:val="32"/>
            <w:szCs w:val="32"/>
          </w:rPr>
          <w:t>Test</w:t>
        </w:r>
      </w:ins>
      <w:ins w:id="89" w:author="Parthasarathy J" w:date="2024-01-11T17:06:00Z">
        <w:r>
          <w:rPr>
            <w:sz w:val="32"/>
            <w:szCs w:val="32"/>
          </w:rPr>
          <w:t xml:space="preserve"> Team: Automation Engineer with REST ASSURED API</w:t>
        </w:r>
      </w:ins>
    </w:p>
    <w:p w14:paraId="69B19C08" w14:textId="40AEBB08" w:rsidR="00A3438A" w:rsidRDefault="00A3438A" w:rsidP="000E364D">
      <w:pPr>
        <w:pStyle w:val="ListParagraph"/>
        <w:numPr>
          <w:ilvl w:val="0"/>
          <w:numId w:val="1"/>
        </w:numPr>
        <w:rPr>
          <w:ins w:id="90" w:author="Parthasarathy J" w:date="2024-01-11T17:06:00Z"/>
          <w:sz w:val="32"/>
          <w:szCs w:val="32"/>
        </w:rPr>
      </w:pPr>
      <w:ins w:id="91" w:author="Parthasarathy J" w:date="2024-01-11T17:06:00Z">
        <w:r>
          <w:rPr>
            <w:sz w:val="32"/>
            <w:szCs w:val="32"/>
          </w:rPr>
          <w:t>Test Environment: Test/Production</w:t>
        </w:r>
      </w:ins>
    </w:p>
    <w:p w14:paraId="7D5F5389" w14:textId="62B4A54A" w:rsidR="00A3438A" w:rsidRDefault="00A3438A" w:rsidP="000E364D">
      <w:pPr>
        <w:pStyle w:val="ListParagraph"/>
        <w:numPr>
          <w:ilvl w:val="0"/>
          <w:numId w:val="1"/>
        </w:numPr>
        <w:rPr>
          <w:ins w:id="92" w:author="Parthasarathy J" w:date="2024-01-11T17:07:00Z"/>
          <w:sz w:val="32"/>
          <w:szCs w:val="32"/>
        </w:rPr>
      </w:pPr>
      <w:ins w:id="93" w:author="Parthasarathy J" w:date="2024-01-11T17:06:00Z">
        <w:r>
          <w:rPr>
            <w:sz w:val="32"/>
            <w:szCs w:val="32"/>
          </w:rPr>
          <w:t>Test Data: Valid Inputs fro</w:t>
        </w:r>
      </w:ins>
      <w:ins w:id="94" w:author="Parthasarathy J" w:date="2024-01-11T17:07:00Z">
        <w:r>
          <w:rPr>
            <w:sz w:val="32"/>
            <w:szCs w:val="32"/>
          </w:rPr>
          <w:t>m the given API</w:t>
        </w:r>
      </w:ins>
    </w:p>
    <w:p w14:paraId="51C85812" w14:textId="5AA54434" w:rsidR="00E3382E" w:rsidRDefault="00E3382E" w:rsidP="000E364D">
      <w:pPr>
        <w:pStyle w:val="ListParagraph"/>
        <w:numPr>
          <w:ilvl w:val="0"/>
          <w:numId w:val="1"/>
        </w:numPr>
        <w:rPr>
          <w:ins w:id="95" w:author="Parthasarathy J" w:date="2024-01-11T17:09:00Z"/>
          <w:sz w:val="32"/>
          <w:szCs w:val="32"/>
        </w:rPr>
      </w:pPr>
      <w:ins w:id="96" w:author="Parthasarathy J" w:date="2024-01-11T17:07:00Z">
        <w:r>
          <w:rPr>
            <w:sz w:val="32"/>
            <w:szCs w:val="32"/>
          </w:rPr>
          <w:t xml:space="preserve">Tools and Software: </w:t>
        </w:r>
      </w:ins>
      <w:ins w:id="97" w:author="Parthasarathy J" w:date="2024-01-11T17:08:00Z">
        <w:r w:rsidR="00704A8B">
          <w:rPr>
            <w:sz w:val="32"/>
            <w:szCs w:val="32"/>
          </w:rPr>
          <w:t>IDE (</w:t>
        </w:r>
      </w:ins>
      <w:ins w:id="98" w:author="Parthasarathy J" w:date="2024-01-11T17:07:00Z">
        <w:r>
          <w:rPr>
            <w:sz w:val="32"/>
            <w:szCs w:val="32"/>
          </w:rPr>
          <w:t xml:space="preserve">for writing test scripts in automation like eclipse, STS, </w:t>
        </w:r>
      </w:ins>
      <w:ins w:id="99" w:author="Parthasarathy J" w:date="2024-01-11T17:08:00Z">
        <w:r w:rsidR="00704A8B">
          <w:rPr>
            <w:sz w:val="32"/>
            <w:szCs w:val="32"/>
          </w:rPr>
          <w:t>NetBeans</w:t>
        </w:r>
      </w:ins>
      <w:ins w:id="100" w:author="Parthasarathy J" w:date="2024-01-11T17:07:00Z">
        <w:r w:rsidR="00704A8B">
          <w:rPr>
            <w:sz w:val="32"/>
            <w:szCs w:val="32"/>
          </w:rPr>
          <w:t>), POST</w:t>
        </w:r>
      </w:ins>
      <w:ins w:id="101" w:author="Parthasarathy J" w:date="2024-01-11T17:08:00Z">
        <w:r w:rsidR="00704A8B">
          <w:rPr>
            <w:sz w:val="32"/>
            <w:szCs w:val="32"/>
          </w:rPr>
          <w:t>MAN</w:t>
        </w:r>
        <w:r w:rsidR="00DB1C4E">
          <w:rPr>
            <w:sz w:val="32"/>
            <w:szCs w:val="32"/>
          </w:rPr>
          <w:t>, GITHUB (Commit the code after execution)</w:t>
        </w:r>
      </w:ins>
    </w:p>
    <w:p w14:paraId="613F8FD3" w14:textId="77777777" w:rsidR="003E5E82" w:rsidRDefault="003E5E82" w:rsidP="003E5E82">
      <w:pPr>
        <w:rPr>
          <w:ins w:id="102" w:author="Parthasarathy J" w:date="2024-01-11T17:09:00Z"/>
          <w:sz w:val="32"/>
          <w:szCs w:val="32"/>
        </w:rPr>
      </w:pPr>
    </w:p>
    <w:p w14:paraId="4556BFB1" w14:textId="7A7ECF67" w:rsidR="003E5E82" w:rsidRDefault="003E5E82" w:rsidP="003E5E82">
      <w:pPr>
        <w:rPr>
          <w:ins w:id="103" w:author="Parthasarathy J" w:date="2024-01-11T17:10:00Z"/>
          <w:b/>
          <w:bCs/>
          <w:sz w:val="32"/>
          <w:szCs w:val="32"/>
        </w:rPr>
      </w:pPr>
      <w:ins w:id="104" w:author="Parthasarathy J" w:date="2024-01-11T17:10:00Z">
        <w:r w:rsidRPr="003E5E82">
          <w:rPr>
            <w:b/>
            <w:bCs/>
            <w:sz w:val="32"/>
            <w:szCs w:val="32"/>
            <w:rPrChange w:id="105" w:author="Parthasarathy J" w:date="2024-01-11T17:10:00Z">
              <w:rPr>
                <w:sz w:val="32"/>
                <w:szCs w:val="32"/>
              </w:rPr>
            </w:rPrChange>
          </w:rPr>
          <w:t>Testing Approach</w:t>
        </w:r>
        <w:r>
          <w:rPr>
            <w:b/>
            <w:bCs/>
            <w:sz w:val="32"/>
            <w:szCs w:val="32"/>
          </w:rPr>
          <w:t>:</w:t>
        </w:r>
      </w:ins>
    </w:p>
    <w:p w14:paraId="7CF506A2" w14:textId="7AF98C46" w:rsidR="003E5E82" w:rsidRDefault="003E5E82" w:rsidP="003E5E82">
      <w:pPr>
        <w:rPr>
          <w:ins w:id="106" w:author="Parthasarathy J" w:date="2024-01-11T17:10:00Z"/>
          <w:sz w:val="32"/>
          <w:szCs w:val="32"/>
        </w:rPr>
      </w:pPr>
      <w:ins w:id="107" w:author="Parthasarathy J" w:date="2024-01-11T17:10:00Z">
        <w:r>
          <w:rPr>
            <w:b/>
            <w:bCs/>
            <w:sz w:val="32"/>
            <w:szCs w:val="32"/>
          </w:rPr>
          <w:t xml:space="preserve">             </w:t>
        </w:r>
        <w:r w:rsidR="00B26CA8">
          <w:rPr>
            <w:sz w:val="32"/>
            <w:szCs w:val="32"/>
          </w:rPr>
          <w:t>Testing Technique: Automation with API testing</w:t>
        </w:r>
      </w:ins>
    </w:p>
    <w:p w14:paraId="36DE1E1A" w14:textId="3109E39C" w:rsidR="00B26CA8" w:rsidRDefault="00B26CA8" w:rsidP="003E5E82">
      <w:pPr>
        <w:rPr>
          <w:ins w:id="108" w:author="Parthasarathy J" w:date="2024-01-11T17:11:00Z"/>
          <w:sz w:val="32"/>
          <w:szCs w:val="32"/>
        </w:rPr>
      </w:pPr>
      <w:ins w:id="109" w:author="Parthasarathy J" w:date="2024-01-11T17:10:00Z">
        <w:r>
          <w:rPr>
            <w:sz w:val="32"/>
            <w:szCs w:val="32"/>
          </w:rPr>
          <w:t xml:space="preserve">             </w:t>
        </w:r>
      </w:ins>
      <w:ins w:id="110" w:author="Parthasarathy J" w:date="2024-01-11T17:11:00Z">
        <w:r w:rsidR="007B6310">
          <w:rPr>
            <w:sz w:val="32"/>
            <w:szCs w:val="32"/>
          </w:rPr>
          <w:t>Types of Testing: Functional</w:t>
        </w:r>
        <w:r w:rsidR="00C83475">
          <w:rPr>
            <w:sz w:val="32"/>
            <w:szCs w:val="32"/>
          </w:rPr>
          <w:t>, Regression &amp; API Testing</w:t>
        </w:r>
      </w:ins>
    </w:p>
    <w:p w14:paraId="0EA89A6E" w14:textId="77777777" w:rsidR="00C83475" w:rsidRDefault="00C83475" w:rsidP="003E5E82">
      <w:pPr>
        <w:rPr>
          <w:ins w:id="111" w:author="Parthasarathy J" w:date="2024-01-11T17:11:00Z"/>
          <w:sz w:val="32"/>
          <w:szCs w:val="32"/>
        </w:rPr>
      </w:pPr>
    </w:p>
    <w:p w14:paraId="649D2117" w14:textId="77777777" w:rsidR="00100447" w:rsidRDefault="00100447" w:rsidP="0016456E">
      <w:pPr>
        <w:rPr>
          <w:ins w:id="112" w:author="Parthasarathy J" w:date="2024-01-11T17:12:00Z"/>
          <w:b/>
          <w:bCs/>
          <w:sz w:val="32"/>
          <w:szCs w:val="32"/>
        </w:rPr>
      </w:pPr>
      <w:ins w:id="113" w:author="Parthasarathy J" w:date="2024-01-11T17:12:00Z">
        <w:r w:rsidRPr="00100447">
          <w:rPr>
            <w:b/>
            <w:bCs/>
            <w:sz w:val="32"/>
            <w:szCs w:val="32"/>
            <w:rPrChange w:id="114" w:author="Parthasarathy J" w:date="2024-01-11T17:12:00Z">
              <w:rPr>
                <w:sz w:val="32"/>
                <w:szCs w:val="32"/>
              </w:rPr>
            </w:rPrChange>
          </w:rPr>
          <w:t>Test Case Design</w:t>
        </w:r>
        <w:r>
          <w:rPr>
            <w:b/>
            <w:bCs/>
            <w:sz w:val="32"/>
            <w:szCs w:val="32"/>
          </w:rPr>
          <w:t>:</w:t>
        </w:r>
      </w:ins>
    </w:p>
    <w:p w14:paraId="0904A3CF" w14:textId="77777777" w:rsidR="006C36B8" w:rsidRPr="006C36B8" w:rsidRDefault="006C36B8" w:rsidP="006C36B8">
      <w:pPr>
        <w:pStyle w:val="ListParagraph"/>
        <w:numPr>
          <w:ilvl w:val="0"/>
          <w:numId w:val="1"/>
        </w:numPr>
        <w:rPr>
          <w:ins w:id="115" w:author="Parthasarathy J" w:date="2024-01-11T17:13:00Z"/>
          <w:b/>
          <w:bCs/>
          <w:sz w:val="32"/>
          <w:szCs w:val="32"/>
          <w:rPrChange w:id="116" w:author="Parthasarathy J" w:date="2024-01-11T17:13:00Z">
            <w:rPr>
              <w:ins w:id="117" w:author="Parthasarathy J" w:date="2024-01-11T17:13:00Z"/>
              <w:sz w:val="32"/>
              <w:szCs w:val="32"/>
            </w:rPr>
          </w:rPrChange>
        </w:rPr>
      </w:pPr>
      <w:ins w:id="118" w:author="Parthasarathy J" w:date="2024-01-11T17:12:00Z">
        <w:r>
          <w:rPr>
            <w:sz w:val="32"/>
            <w:szCs w:val="32"/>
          </w:rPr>
          <w:t>Understand the requirements</w:t>
        </w:r>
      </w:ins>
      <w:ins w:id="119" w:author="Parthasarathy J" w:date="2024-01-11T17:13:00Z">
        <w:r>
          <w:rPr>
            <w:sz w:val="32"/>
            <w:szCs w:val="32"/>
          </w:rPr>
          <w:t>.</w:t>
        </w:r>
      </w:ins>
    </w:p>
    <w:p w14:paraId="7EFEE0CF" w14:textId="09E260BE" w:rsidR="006937C1" w:rsidRPr="006937C1" w:rsidRDefault="00CC2C5E" w:rsidP="006C36B8">
      <w:pPr>
        <w:pStyle w:val="ListParagraph"/>
        <w:numPr>
          <w:ilvl w:val="0"/>
          <w:numId w:val="1"/>
        </w:numPr>
        <w:rPr>
          <w:ins w:id="120" w:author="Parthasarathy J" w:date="2024-01-11T17:13:00Z"/>
          <w:b/>
          <w:bCs/>
          <w:sz w:val="32"/>
          <w:szCs w:val="32"/>
          <w:rPrChange w:id="121" w:author="Parthasarathy J" w:date="2024-01-11T17:13:00Z">
            <w:rPr>
              <w:ins w:id="122" w:author="Parthasarathy J" w:date="2024-01-11T17:13:00Z"/>
              <w:sz w:val="32"/>
              <w:szCs w:val="32"/>
            </w:rPr>
          </w:rPrChange>
        </w:rPr>
      </w:pPr>
      <w:ins w:id="123" w:author="Parthasarathy J" w:date="2024-01-11T17:13:00Z">
        <w:r>
          <w:rPr>
            <w:sz w:val="32"/>
            <w:szCs w:val="32"/>
          </w:rPr>
          <w:t xml:space="preserve">Plan how efficient the test script to be </w:t>
        </w:r>
        <w:r w:rsidR="006937C1">
          <w:rPr>
            <w:sz w:val="32"/>
            <w:szCs w:val="32"/>
          </w:rPr>
          <w:t>executed.</w:t>
        </w:r>
      </w:ins>
    </w:p>
    <w:p w14:paraId="060149D7" w14:textId="77777777" w:rsidR="0071571A" w:rsidRPr="0071571A" w:rsidRDefault="006937C1" w:rsidP="006C36B8">
      <w:pPr>
        <w:pStyle w:val="ListParagraph"/>
        <w:numPr>
          <w:ilvl w:val="0"/>
          <w:numId w:val="1"/>
        </w:numPr>
        <w:rPr>
          <w:ins w:id="124" w:author="Parthasarathy J" w:date="2024-01-11T17:14:00Z"/>
          <w:b/>
          <w:bCs/>
          <w:sz w:val="32"/>
          <w:szCs w:val="32"/>
          <w:rPrChange w:id="125" w:author="Parthasarathy J" w:date="2024-01-11T17:14:00Z">
            <w:rPr>
              <w:ins w:id="126" w:author="Parthasarathy J" w:date="2024-01-11T17:14:00Z"/>
              <w:sz w:val="32"/>
              <w:szCs w:val="32"/>
            </w:rPr>
          </w:rPrChange>
        </w:rPr>
      </w:pPr>
      <w:ins w:id="127" w:author="Parthasarathy J" w:date="2024-01-11T17:14:00Z">
        <w:r>
          <w:rPr>
            <w:sz w:val="32"/>
            <w:szCs w:val="32"/>
          </w:rPr>
          <w:t>Writing the test scripts according to the requirement.</w:t>
        </w:r>
      </w:ins>
    </w:p>
    <w:p w14:paraId="3554431F" w14:textId="77777777" w:rsidR="0071571A" w:rsidRDefault="0071571A" w:rsidP="0071571A">
      <w:pPr>
        <w:rPr>
          <w:ins w:id="128" w:author="Parthasarathy J" w:date="2024-01-11T17:14:00Z"/>
          <w:b/>
          <w:bCs/>
          <w:sz w:val="32"/>
          <w:szCs w:val="32"/>
        </w:rPr>
      </w:pPr>
      <w:ins w:id="129" w:author="Parthasarathy J" w:date="2024-01-11T17:14:00Z">
        <w:r w:rsidRPr="0071571A">
          <w:rPr>
            <w:b/>
            <w:bCs/>
            <w:sz w:val="32"/>
            <w:szCs w:val="32"/>
            <w:rPrChange w:id="130" w:author="Parthasarathy J" w:date="2024-01-11T17:14:00Z">
              <w:rPr>
                <w:sz w:val="32"/>
                <w:szCs w:val="32"/>
              </w:rPr>
            </w:rPrChange>
          </w:rPr>
          <w:lastRenderedPageBreak/>
          <w:t>Test Case Execution</w:t>
        </w:r>
        <w:r>
          <w:rPr>
            <w:b/>
            <w:bCs/>
            <w:sz w:val="32"/>
            <w:szCs w:val="32"/>
          </w:rPr>
          <w:t>:</w:t>
        </w:r>
      </w:ins>
    </w:p>
    <w:p w14:paraId="3F91CFCC" w14:textId="77777777" w:rsidR="00427384" w:rsidRPr="00427384" w:rsidRDefault="00427384" w:rsidP="0071571A">
      <w:pPr>
        <w:pStyle w:val="ListParagraph"/>
        <w:numPr>
          <w:ilvl w:val="0"/>
          <w:numId w:val="1"/>
        </w:numPr>
        <w:rPr>
          <w:ins w:id="131" w:author="Parthasarathy J" w:date="2024-01-11T17:15:00Z"/>
          <w:b/>
          <w:bCs/>
          <w:sz w:val="32"/>
          <w:szCs w:val="32"/>
          <w:rPrChange w:id="132" w:author="Parthasarathy J" w:date="2024-01-11T17:15:00Z">
            <w:rPr>
              <w:ins w:id="133" w:author="Parthasarathy J" w:date="2024-01-11T17:15:00Z"/>
              <w:sz w:val="32"/>
              <w:szCs w:val="32"/>
            </w:rPr>
          </w:rPrChange>
        </w:rPr>
      </w:pPr>
      <w:ins w:id="134" w:author="Parthasarathy J" w:date="2024-01-11T17:15:00Z">
        <w:r>
          <w:rPr>
            <w:sz w:val="32"/>
            <w:szCs w:val="32"/>
          </w:rPr>
          <w:t>Completion of test scripts start to execute the test case based on different inputs.</w:t>
        </w:r>
      </w:ins>
    </w:p>
    <w:p w14:paraId="7541F19D" w14:textId="77777777" w:rsidR="00C63509" w:rsidRPr="00C63509" w:rsidRDefault="00BE0FCD" w:rsidP="0071571A">
      <w:pPr>
        <w:pStyle w:val="ListParagraph"/>
        <w:numPr>
          <w:ilvl w:val="0"/>
          <w:numId w:val="1"/>
        </w:numPr>
        <w:rPr>
          <w:ins w:id="135" w:author="Parthasarathy J" w:date="2024-01-11T17:16:00Z"/>
          <w:b/>
          <w:bCs/>
          <w:sz w:val="32"/>
          <w:szCs w:val="32"/>
          <w:rPrChange w:id="136" w:author="Parthasarathy J" w:date="2024-01-11T17:16:00Z">
            <w:rPr>
              <w:ins w:id="137" w:author="Parthasarathy J" w:date="2024-01-11T17:16:00Z"/>
              <w:sz w:val="32"/>
              <w:szCs w:val="32"/>
            </w:rPr>
          </w:rPrChange>
        </w:rPr>
      </w:pPr>
      <w:ins w:id="138" w:author="Parthasarathy J" w:date="2024-01-11T17:15:00Z">
        <w:r>
          <w:rPr>
            <w:sz w:val="32"/>
            <w:szCs w:val="32"/>
          </w:rPr>
          <w:t xml:space="preserve">In case any error/bug is produced </w:t>
        </w:r>
      </w:ins>
      <w:ins w:id="139" w:author="Parthasarathy J" w:date="2024-01-11T17:16:00Z">
        <w:r>
          <w:rPr>
            <w:sz w:val="32"/>
            <w:szCs w:val="32"/>
          </w:rPr>
          <w:t>need to raise the defect and tracking on the status of the bug along with test case.</w:t>
        </w:r>
      </w:ins>
    </w:p>
    <w:p w14:paraId="0900D965" w14:textId="77777777" w:rsidR="00C63509" w:rsidRDefault="00C63509" w:rsidP="00C63509">
      <w:pPr>
        <w:rPr>
          <w:ins w:id="140" w:author="Parthasarathy J" w:date="2024-01-11T17:16:00Z"/>
          <w:b/>
          <w:bCs/>
          <w:sz w:val="32"/>
          <w:szCs w:val="32"/>
        </w:rPr>
      </w:pPr>
    </w:p>
    <w:p w14:paraId="70A3BCFD" w14:textId="77777777" w:rsidR="00C63509" w:rsidRDefault="00C63509" w:rsidP="00C63509">
      <w:pPr>
        <w:rPr>
          <w:ins w:id="141" w:author="Parthasarathy J" w:date="2024-01-11T17:16:00Z"/>
          <w:b/>
          <w:bCs/>
          <w:sz w:val="32"/>
          <w:szCs w:val="32"/>
        </w:rPr>
      </w:pPr>
      <w:ins w:id="142" w:author="Parthasarathy J" w:date="2024-01-11T17:16:00Z">
        <w:r>
          <w:rPr>
            <w:b/>
            <w:bCs/>
            <w:sz w:val="32"/>
            <w:szCs w:val="32"/>
          </w:rPr>
          <w:t>Risk and Contingencies:</w:t>
        </w:r>
      </w:ins>
    </w:p>
    <w:p w14:paraId="3E54FB55" w14:textId="7985E9BA" w:rsidR="005E1902" w:rsidRPr="005E1902" w:rsidRDefault="005E1902" w:rsidP="005E1902">
      <w:pPr>
        <w:pStyle w:val="ListParagraph"/>
        <w:numPr>
          <w:ilvl w:val="0"/>
          <w:numId w:val="1"/>
        </w:numPr>
        <w:rPr>
          <w:ins w:id="143" w:author="Parthasarathy J" w:date="2024-01-11T17:17:00Z"/>
          <w:b/>
          <w:bCs/>
          <w:sz w:val="32"/>
          <w:szCs w:val="32"/>
          <w:rPrChange w:id="144" w:author="Parthasarathy J" w:date="2024-01-11T17:17:00Z">
            <w:rPr>
              <w:ins w:id="145" w:author="Parthasarathy J" w:date="2024-01-11T17:17:00Z"/>
              <w:sz w:val="32"/>
              <w:szCs w:val="32"/>
            </w:rPr>
          </w:rPrChange>
        </w:rPr>
      </w:pPr>
      <w:ins w:id="146" w:author="Parthasarathy J" w:date="2024-01-11T17:17:00Z">
        <w:r>
          <w:rPr>
            <w:sz w:val="32"/>
            <w:szCs w:val="32"/>
          </w:rPr>
          <w:t>Identify potential risks and their impact on the testing process.</w:t>
        </w:r>
      </w:ins>
    </w:p>
    <w:p w14:paraId="73C202E8" w14:textId="0CEB567D" w:rsidR="005E1902" w:rsidRPr="00F50D4C" w:rsidRDefault="00F50D4C" w:rsidP="005E1902">
      <w:pPr>
        <w:pStyle w:val="ListParagraph"/>
        <w:numPr>
          <w:ilvl w:val="0"/>
          <w:numId w:val="1"/>
        </w:numPr>
        <w:rPr>
          <w:ins w:id="147" w:author="Parthasarathy J" w:date="2024-01-11T17:17:00Z"/>
          <w:b/>
          <w:bCs/>
          <w:sz w:val="32"/>
          <w:szCs w:val="32"/>
          <w:rPrChange w:id="148" w:author="Parthasarathy J" w:date="2024-01-11T17:17:00Z">
            <w:rPr>
              <w:ins w:id="149" w:author="Parthasarathy J" w:date="2024-01-11T17:17:00Z"/>
              <w:sz w:val="32"/>
              <w:szCs w:val="32"/>
            </w:rPr>
          </w:rPrChange>
        </w:rPr>
      </w:pPr>
      <w:ins w:id="150" w:author="Parthasarathy J" w:date="2024-01-11T17:17:00Z">
        <w:r>
          <w:rPr>
            <w:sz w:val="32"/>
            <w:szCs w:val="32"/>
          </w:rPr>
          <w:t>Provide a plan for mitigating risks.</w:t>
        </w:r>
      </w:ins>
    </w:p>
    <w:p w14:paraId="7BBA31E0" w14:textId="77777777" w:rsidR="00F50D4C" w:rsidRDefault="00F50D4C" w:rsidP="00F50D4C">
      <w:pPr>
        <w:rPr>
          <w:ins w:id="151" w:author="Parthasarathy J" w:date="2024-01-11T17:18:00Z"/>
          <w:b/>
          <w:bCs/>
          <w:sz w:val="32"/>
          <w:szCs w:val="32"/>
        </w:rPr>
      </w:pPr>
    </w:p>
    <w:p w14:paraId="6CF730D9" w14:textId="0E031F5A" w:rsidR="00F50D4C" w:rsidRDefault="00F50D4C" w:rsidP="00F50D4C">
      <w:pPr>
        <w:rPr>
          <w:ins w:id="152" w:author="Parthasarathy J" w:date="2024-01-11T17:18:00Z"/>
          <w:b/>
          <w:bCs/>
          <w:sz w:val="32"/>
          <w:szCs w:val="32"/>
        </w:rPr>
      </w:pPr>
      <w:ins w:id="153" w:author="Parthasarathy J" w:date="2024-01-11T17:18:00Z">
        <w:r>
          <w:rPr>
            <w:b/>
            <w:bCs/>
            <w:sz w:val="32"/>
            <w:szCs w:val="32"/>
          </w:rPr>
          <w:t>Test Metrics</w:t>
        </w:r>
        <w:r w:rsidR="00643193">
          <w:rPr>
            <w:b/>
            <w:bCs/>
            <w:sz w:val="32"/>
            <w:szCs w:val="32"/>
          </w:rPr>
          <w:t>:</w:t>
        </w:r>
      </w:ins>
    </w:p>
    <w:p w14:paraId="7E4E73B2" w14:textId="5EC7D91C" w:rsidR="00F50D4C" w:rsidRPr="009140EA" w:rsidRDefault="00643193" w:rsidP="00643193">
      <w:pPr>
        <w:pStyle w:val="ListParagraph"/>
        <w:numPr>
          <w:ilvl w:val="0"/>
          <w:numId w:val="1"/>
        </w:numPr>
        <w:rPr>
          <w:ins w:id="154" w:author="Parthasarathy J" w:date="2024-01-11T17:19:00Z"/>
          <w:b/>
          <w:bCs/>
          <w:sz w:val="32"/>
          <w:szCs w:val="32"/>
          <w:rPrChange w:id="155" w:author="Parthasarathy J" w:date="2024-01-11T17:19:00Z">
            <w:rPr>
              <w:ins w:id="156" w:author="Parthasarathy J" w:date="2024-01-11T17:19:00Z"/>
              <w:sz w:val="32"/>
              <w:szCs w:val="32"/>
            </w:rPr>
          </w:rPrChange>
        </w:rPr>
      </w:pPr>
      <w:ins w:id="157" w:author="Parthasarathy J" w:date="2024-01-11T17:18:00Z">
        <w:r>
          <w:rPr>
            <w:sz w:val="32"/>
            <w:szCs w:val="32"/>
          </w:rPr>
          <w:t>Test Process Metrics – Specify the key performance indicators</w:t>
        </w:r>
        <w:r w:rsidR="009140EA">
          <w:rPr>
            <w:sz w:val="32"/>
            <w:szCs w:val="32"/>
          </w:rPr>
          <w:t xml:space="preserve"> you will track during testing.</w:t>
        </w:r>
      </w:ins>
    </w:p>
    <w:p w14:paraId="76012C87" w14:textId="064D58E5" w:rsidR="009140EA" w:rsidRPr="00643193" w:rsidRDefault="009140EA" w:rsidP="00643193">
      <w:pPr>
        <w:pStyle w:val="ListParagraph"/>
        <w:numPr>
          <w:ilvl w:val="0"/>
          <w:numId w:val="1"/>
        </w:numPr>
        <w:rPr>
          <w:ins w:id="158" w:author="Parthasarathy J" w:date="2024-01-11T17:17:00Z"/>
          <w:b/>
          <w:bCs/>
          <w:sz w:val="32"/>
          <w:szCs w:val="32"/>
          <w:rPrChange w:id="159" w:author="Parthasarathy J" w:date="2024-01-11T17:18:00Z">
            <w:rPr>
              <w:ins w:id="160" w:author="Parthasarathy J" w:date="2024-01-11T17:17:00Z"/>
              <w:sz w:val="32"/>
              <w:szCs w:val="32"/>
            </w:rPr>
          </w:rPrChange>
        </w:rPr>
      </w:pPr>
      <w:ins w:id="161" w:author="Parthasarathy J" w:date="2024-01-11T17:19:00Z">
        <w:r>
          <w:rPr>
            <w:sz w:val="32"/>
            <w:szCs w:val="32"/>
          </w:rPr>
          <w:t>Test Completion Criteria – Define the conditions that must be met</w:t>
        </w:r>
        <w:r w:rsidR="004819FD">
          <w:rPr>
            <w:sz w:val="32"/>
            <w:szCs w:val="32"/>
          </w:rPr>
          <w:t xml:space="preserve"> to consider testing complete.</w:t>
        </w:r>
      </w:ins>
    </w:p>
    <w:p w14:paraId="54F6D00F" w14:textId="3692F1DA" w:rsidR="00014E72" w:rsidRPr="005E1902" w:rsidRDefault="00AE138A">
      <w:pPr>
        <w:pStyle w:val="ListParagraph"/>
        <w:rPr>
          <w:ins w:id="162" w:author="Parthasarathy J" w:date="2024-01-11T17:01:00Z"/>
          <w:b/>
          <w:bCs/>
          <w:sz w:val="32"/>
          <w:szCs w:val="32"/>
          <w:rPrChange w:id="163" w:author="Parthasarathy J" w:date="2024-01-11T17:17:00Z">
            <w:rPr>
              <w:ins w:id="164" w:author="Parthasarathy J" w:date="2024-01-11T17:01:00Z"/>
              <w:sz w:val="32"/>
              <w:szCs w:val="32"/>
            </w:rPr>
          </w:rPrChange>
        </w:rPr>
        <w:pPrChange w:id="165" w:author="Parthasarathy J" w:date="2024-01-11T17:17:00Z">
          <w:pPr/>
        </w:pPrChange>
      </w:pPr>
      <w:ins w:id="166" w:author="Parthasarathy J" w:date="2024-01-11T17:02:00Z">
        <w:r w:rsidRPr="005E1902">
          <w:rPr>
            <w:b/>
            <w:bCs/>
            <w:sz w:val="32"/>
            <w:szCs w:val="32"/>
            <w:rPrChange w:id="167" w:author="Parthasarathy J" w:date="2024-01-11T17:17:00Z">
              <w:rPr/>
            </w:rPrChange>
          </w:rPr>
          <w:t xml:space="preserve"> </w:t>
        </w:r>
      </w:ins>
    </w:p>
    <w:p w14:paraId="397258E3" w14:textId="66A4DA07" w:rsidR="00D464C9" w:rsidRDefault="00D464C9" w:rsidP="0016456E">
      <w:pPr>
        <w:rPr>
          <w:ins w:id="168" w:author="Parthasarathy J" w:date="2024-01-11T17:00:00Z"/>
          <w:sz w:val="32"/>
          <w:szCs w:val="32"/>
        </w:rPr>
      </w:pPr>
      <w:ins w:id="169" w:author="Parthasarathy J" w:date="2024-01-11T17:01:00Z">
        <w:r>
          <w:rPr>
            <w:sz w:val="32"/>
            <w:szCs w:val="32"/>
          </w:rPr>
          <w:t xml:space="preserve">            </w:t>
        </w:r>
      </w:ins>
    </w:p>
    <w:p w14:paraId="7D19E684" w14:textId="5226D8A2" w:rsidR="00313973" w:rsidRPr="00A01AFF" w:rsidRDefault="00313973" w:rsidP="0016456E">
      <w:pPr>
        <w:rPr>
          <w:sz w:val="32"/>
          <w:szCs w:val="32"/>
          <w:rPrChange w:id="170" w:author="Parthasarathy J" w:date="2024-01-11T13:00:00Z">
            <w:rPr/>
          </w:rPrChange>
        </w:rPr>
      </w:pPr>
      <w:ins w:id="171" w:author="Parthasarathy J" w:date="2024-01-11T17:00:00Z">
        <w:r>
          <w:rPr>
            <w:sz w:val="32"/>
            <w:szCs w:val="32"/>
          </w:rPr>
          <w:t xml:space="preserve">            </w:t>
        </w:r>
      </w:ins>
    </w:p>
    <w:sectPr w:rsidR="00313973" w:rsidRPr="00A0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5B687" w14:textId="77777777" w:rsidR="001D4106" w:rsidRDefault="001D4106" w:rsidP="0016456E">
      <w:pPr>
        <w:spacing w:after="0" w:line="240" w:lineRule="auto"/>
      </w:pPr>
      <w:r>
        <w:separator/>
      </w:r>
    </w:p>
  </w:endnote>
  <w:endnote w:type="continuationSeparator" w:id="0">
    <w:p w14:paraId="1B8B5C5D" w14:textId="77777777" w:rsidR="001D4106" w:rsidRDefault="001D4106" w:rsidP="0016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E0395" w14:textId="77777777" w:rsidR="001D4106" w:rsidRDefault="001D4106" w:rsidP="0016456E">
      <w:pPr>
        <w:spacing w:after="0" w:line="240" w:lineRule="auto"/>
      </w:pPr>
      <w:r>
        <w:separator/>
      </w:r>
    </w:p>
  </w:footnote>
  <w:footnote w:type="continuationSeparator" w:id="0">
    <w:p w14:paraId="4E74AFD2" w14:textId="77777777" w:rsidR="001D4106" w:rsidRDefault="001D4106" w:rsidP="00164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552F8"/>
    <w:multiLevelType w:val="hybridMultilevel"/>
    <w:tmpl w:val="3B9890EE"/>
    <w:lvl w:ilvl="0" w:tplc="0E88C7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3048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thasarathy J">
    <w15:presenceInfo w15:providerId="AD" w15:userId="S::parthasarathy.j02@ad.infosys.com::fdaa0404-3e83-42f4-a5f5-9fc8420d95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E"/>
    <w:rsid w:val="00014E72"/>
    <w:rsid w:val="000E364D"/>
    <w:rsid w:val="00100447"/>
    <w:rsid w:val="0016456E"/>
    <w:rsid w:val="001D4106"/>
    <w:rsid w:val="00313973"/>
    <w:rsid w:val="003E5E82"/>
    <w:rsid w:val="004003AB"/>
    <w:rsid w:val="00427384"/>
    <w:rsid w:val="004819FD"/>
    <w:rsid w:val="005E1902"/>
    <w:rsid w:val="00643193"/>
    <w:rsid w:val="006937C1"/>
    <w:rsid w:val="006C36B8"/>
    <w:rsid w:val="00704A8B"/>
    <w:rsid w:val="0071571A"/>
    <w:rsid w:val="007B6310"/>
    <w:rsid w:val="008258CF"/>
    <w:rsid w:val="008B1CE8"/>
    <w:rsid w:val="009140EA"/>
    <w:rsid w:val="009F1611"/>
    <w:rsid w:val="00A01AFF"/>
    <w:rsid w:val="00A3438A"/>
    <w:rsid w:val="00AB3645"/>
    <w:rsid w:val="00AE138A"/>
    <w:rsid w:val="00AF3D1B"/>
    <w:rsid w:val="00B26CA8"/>
    <w:rsid w:val="00B404D6"/>
    <w:rsid w:val="00BE0FCD"/>
    <w:rsid w:val="00C63509"/>
    <w:rsid w:val="00C83475"/>
    <w:rsid w:val="00CB4ADA"/>
    <w:rsid w:val="00CC2C5E"/>
    <w:rsid w:val="00CD6476"/>
    <w:rsid w:val="00D464C9"/>
    <w:rsid w:val="00D60678"/>
    <w:rsid w:val="00DB1C4E"/>
    <w:rsid w:val="00DD7BA5"/>
    <w:rsid w:val="00E3382E"/>
    <w:rsid w:val="00EB562B"/>
    <w:rsid w:val="00F50D4C"/>
    <w:rsid w:val="00F80F8D"/>
    <w:rsid w:val="00F8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A2380"/>
  <w15:chartTrackingRefBased/>
  <w15:docId w15:val="{DAFD3382-76BE-42CB-BE80-D00258F3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6456E"/>
    <w:pPr>
      <w:spacing w:after="0" w:line="240" w:lineRule="auto"/>
    </w:pPr>
  </w:style>
  <w:style w:type="table" w:styleId="TableGrid">
    <w:name w:val="Table Grid"/>
    <w:basedOn w:val="TableNormal"/>
    <w:uiPriority w:val="39"/>
    <w:rsid w:val="00164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1400</Characters>
  <Application>Microsoft Office Word</Application>
  <DocSecurity>0</DocSecurity>
  <Lines>11</Lines>
  <Paragraphs>3</Paragraphs>
  <ScaleCrop>false</ScaleCrop>
  <Company>Infosys Limited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Parthasarathy J</dc:creator>
  <cp:keywords/>
  <dc:description/>
  <cp:lastModifiedBy>Parthasarathy J</cp:lastModifiedBy>
  <cp:revision>2</cp:revision>
  <dcterms:created xsi:type="dcterms:W3CDTF">2024-01-11T11:55:00Z</dcterms:created>
  <dcterms:modified xsi:type="dcterms:W3CDTF">2024-01-11T11:55:00Z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2024-01-11T06:41:33Z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e0944744-fbe4-4e92-8be3-452356cc3200</vt:lpwstr>
  </property>
  <property fmtid="{D5CDD505-2E9C-101B-9397-08002B2CF9AE}" pid="8" name="MSIP_Label_a0819fa7-4367-4500-ba88-dd630d977609_ContentBits">
    <vt:lpwstr>0</vt:lpwstr>
  </property>
</Properties>
</file>